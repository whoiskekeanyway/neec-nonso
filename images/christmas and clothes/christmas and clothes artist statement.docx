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20"/>
          <w:szCs w:val="20"/>
        </w:rPr>
      </w:pPr>
      <w:bookmarkStart w:colFirst="0" w:colLast="0" w:name="_heading=h.7bxkyracjz1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sz w:val="20"/>
          <w:szCs w:val="20"/>
        </w:rPr>
      </w:pPr>
      <w:bookmarkStart w:colFirst="0" w:colLast="0" w:name="_heading=h.y7tsf48wpg37" w:id="1"/>
      <w:bookmarkEnd w:id="1"/>
      <w:r w:rsidDel="00000000" w:rsidR="00000000" w:rsidRPr="00000000">
        <w:rPr>
          <w:sz w:val="20"/>
          <w:szCs w:val="20"/>
          <w:rtl w:val="0"/>
        </w:rPr>
        <w:t xml:space="preserve">title of project: christmas and clothes</w:t>
      </w:r>
    </w:p>
    <w:p w:rsidR="00000000" w:rsidDel="00000000" w:rsidP="00000000" w:rsidRDefault="00000000" w:rsidRPr="00000000" w14:paraId="00000003">
      <w:pPr>
        <w:pageBreakBefore w:val="0"/>
        <w:rPr>
          <w:sz w:val="20"/>
          <w:szCs w:val="20"/>
        </w:rPr>
      </w:pPr>
      <w:bookmarkStart w:colFirst="0" w:colLast="0" w:name="_heading=h.myc3lr7hq8my" w:id="2"/>
      <w:bookmarkEnd w:id="2"/>
      <w:r w:rsidDel="00000000" w:rsidR="00000000" w:rsidRPr="00000000">
        <w:rPr>
          <w:sz w:val="20"/>
          <w:szCs w:val="20"/>
          <w:rtl w:val="0"/>
        </w:rPr>
        <w:t xml:space="preserve">description of project/artist statement: </w:t>
      </w:r>
    </w:p>
    <w:sdt>
      <w:sdtPr>
        <w:tag w:val="goog_rdk_2"/>
      </w:sdtPr>
      <w:sdtContent>
        <w:p w:rsidR="00000000" w:rsidDel="00000000" w:rsidP="00000000" w:rsidRDefault="00000000" w:rsidRPr="00000000" w14:paraId="00000004">
          <w:pPr>
            <w:pageBreakBefore w:val="0"/>
            <w:rPr>
              <w:ins w:author="neec" w:id="1" w:date="2019-02-18T15:40:00Z"/>
              <w:sz w:val="20"/>
              <w:szCs w:val="20"/>
            </w:rPr>
          </w:pPr>
          <w:r w:rsidDel="00000000" w:rsidR="00000000" w:rsidRPr="00000000">
            <w:rPr>
              <w:sz w:val="20"/>
              <w:szCs w:val="20"/>
              <w:rtl w:val="0"/>
            </w:rPr>
            <w:t xml:space="preserve">as a child growing up in south-east nigeria, my most cherished childhood memories are the ones that</w:t>
            <w:br w:type="textWrapping"/>
            <w:t xml:space="preserve">happen during the christmas season. it is the period where the children are allowed to visit friends and</w:t>
            <w:br w:type="textWrapping"/>
            <w:t xml:space="preserve">families adorned with special dresses bought by their parents for the festivities. while the period is</w:t>
            <w:br w:type="textWrapping"/>
            <w:t xml:space="preserve">laden with gifts exchanged amongst families, friends, and neighbours, the children are transformed into</w:t>
            <w:br w:type="textWrapping"/>
            <w:t xml:space="preserve">some sort of models as they brandish their new outfits and pose with the toys.</w:t>
            <w:br w:type="textWrapping"/>
            <w:t xml:space="preserve">christmas and clothes</w:t>
          </w:r>
          <w:sdt>
            <w:sdtPr>
              <w:tag w:val="goog_rdk_0"/>
            </w:sdtPr>
            <w:sdtContent>
              <w:ins w:author="neec" w:id="0" w:date="2019-02-18T15:44:00Z"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[an ongoing project] </w:t>
                </w:r>
              </w:ins>
            </w:sdtContent>
          </w:sdt>
          <w:r w:rsidDel="00000000" w:rsidR="00000000" w:rsidRPr="00000000">
            <w:rPr>
              <w:sz w:val="20"/>
              <w:szCs w:val="20"/>
              <w:rtl w:val="0"/>
            </w:rPr>
            <w:t xml:space="preserve"> is a portrait series of kids in omor of eastern nigeria, wearing their christmas outfits, and holding their christmas toys, with poses resembling movie stars.  i am reflecting on childhood memories by examining what is popular amongst youngsters celebrating christmas, and  interrogating on a deeper scale - the universality of celebration which cuts across social classes.</w:t>
          </w:r>
          <w:sdt>
            <w:sdtPr>
              <w:tag w:val="goog_rdk_1"/>
            </w:sdtPr>
            <w:sdtContent>
              <w:ins w:author="neec" w:id="1" w:date="2019-02-18T15:40:00Z">
                <w:bookmarkStart w:colFirst="0" w:colLast="0" w:name="_heading=h.g4r6vrr96n9b" w:id="3"/>
                <w:bookmarkEnd w:id="3"/>
                <w:r w:rsidDel="00000000" w:rsidR="00000000" w:rsidRPr="00000000">
                  <w:rPr>
                    <w:rtl w:val="0"/>
                  </w:rPr>
                </w:r>
              </w:ins>
            </w:sdtContent>
          </w:sdt>
        </w:p>
      </w:sdtContent>
    </w:sdt>
    <w:p w:rsidR="00000000" w:rsidDel="00000000" w:rsidP="00000000" w:rsidRDefault="00000000" w:rsidRPr="00000000" w14:paraId="00000005">
      <w:pPr>
        <w:pageBreakBefore w:val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br w:type="textWrapping"/>
        <w:br w:type="textWrapping"/>
        <w:t xml:space="preserve">  ​</w:t>
      </w:r>
    </w:p>
    <w:p w:rsidR="00000000" w:rsidDel="00000000" w:rsidP="00000000" w:rsidRDefault="00000000" w:rsidRPr="00000000" w14:paraId="0000000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3C76F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3C76F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4v80tK3N9saFSycEE4UfIBpJOQ==">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2019-02-18T13:30:00Z</dcterms:created>
  <dc:creator>neec</dc:creator>
</cp:coreProperties>
</file>